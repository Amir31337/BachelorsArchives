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89DC" w14:textId="70A213D7" w:rsidR="00405B7E" w:rsidRDefault="00CE3508" w:rsidP="00CE3508">
      <w:pPr>
        <w:bidi/>
        <w:rPr>
          <w:ins w:id="0" w:author="morteza farsiabi" w:date="2020-03-17T09:14:00Z"/>
          <w:rtl/>
          <w:lang w:bidi="fa-IR"/>
        </w:rPr>
      </w:pPr>
      <w:ins w:id="1" w:author="morteza farsiabi" w:date="2020-03-17T09:08:00Z">
        <w:r>
          <w:rPr>
            <w:lang w:bidi="fa-IR"/>
          </w:rPr>
          <w:t>F1</w:t>
        </w:r>
        <w:r>
          <w:rPr>
            <w:rFonts w:hint="cs"/>
            <w:rtl/>
            <w:lang w:bidi="fa-IR"/>
          </w:rPr>
          <w:t xml:space="preserve"> </w:t>
        </w:r>
        <w:proofErr w:type="gramStart"/>
        <w:r>
          <w:rPr>
            <w:rFonts w:hint="cs"/>
            <w:rtl/>
            <w:lang w:bidi="fa-IR"/>
          </w:rPr>
          <w:t>( فرم</w:t>
        </w:r>
        <w:proofErr w:type="gramEnd"/>
        <w:r>
          <w:rPr>
            <w:rFonts w:hint="cs"/>
            <w:rtl/>
            <w:lang w:bidi="fa-IR"/>
          </w:rPr>
          <w:t xml:space="preserve"> ) : لید </w:t>
        </w:r>
      </w:ins>
      <w:del w:id="2" w:author="morteza farsiabi" w:date="2020-03-17T09:08:00Z">
        <w:r w:rsidDel="00CE3508">
          <w:rPr>
            <w:lang w:bidi="fa-IR"/>
          </w:rPr>
          <w:delText>F1</w:delText>
        </w:r>
      </w:del>
      <w:del w:id="3" w:author="morteza farsiabi" w:date="2020-03-17T09:06:00Z">
        <w:r w:rsidDel="00CE3508">
          <w:rPr>
            <w:lang w:bidi="fa-IR"/>
          </w:rPr>
          <w:delText xml:space="preserve"> :: </w:delText>
        </w:r>
      </w:del>
    </w:p>
    <w:p w14:paraId="14E00157" w14:textId="33FD9843" w:rsidR="00EC5923" w:rsidRDefault="00EC5923" w:rsidP="00EC5923">
      <w:pPr>
        <w:bidi/>
        <w:rPr>
          <w:ins w:id="4" w:author="morteza farsiabi" w:date="2020-03-17T09:18:00Z"/>
          <w:rFonts w:cs="Arial"/>
          <w:rtl/>
          <w:lang w:bidi="fa-IR"/>
        </w:rPr>
      </w:pPr>
      <w:ins w:id="5" w:author="morteza farsiabi" w:date="2020-03-17T09:14:00Z">
        <w:r>
          <w:rPr>
            <w:lang w:bidi="fa-IR"/>
          </w:rPr>
          <w:t>F</w:t>
        </w:r>
        <w:proofErr w:type="gramStart"/>
        <w:r>
          <w:rPr>
            <w:lang w:bidi="fa-IR"/>
          </w:rPr>
          <w:t>2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</w:t>
        </w:r>
        <w:r>
          <w:rPr>
            <w:rFonts w:cs="Arial"/>
            <w:rtl/>
            <w:lang w:bidi="fa-IR"/>
          </w:rPr>
          <w:t>فرم ساده حاو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/>
            <w:rtl/>
            <w:lang w:bidi="fa-IR"/>
          </w:rPr>
          <w:t xml:space="preserve"> تغ</w:t>
        </w:r>
        <w:r>
          <w:rPr>
            <w:rFonts w:cs="Arial" w:hint="cs"/>
            <w:rtl/>
            <w:lang w:bidi="fa-IR"/>
          </w:rPr>
          <w:t>یی</w:t>
        </w:r>
        <w:r>
          <w:rPr>
            <w:rFonts w:cs="Arial" w:hint="eastAsia"/>
            <w:rtl/>
            <w:lang w:bidi="fa-IR"/>
          </w:rPr>
          <w:t>رات</w:t>
        </w:r>
        <w:r>
          <w:rPr>
            <w:rFonts w:cs="Arial"/>
            <w:rtl/>
            <w:lang w:bidi="fa-IR"/>
          </w:rPr>
          <w:t xml:space="preserve"> مورد نظر مشتر</w:t>
        </w:r>
        <w:r>
          <w:rPr>
            <w:rFonts w:cs="Arial" w:hint="cs"/>
            <w:rtl/>
            <w:lang w:bidi="fa-IR"/>
          </w:rPr>
          <w:t>ی</w:t>
        </w:r>
      </w:ins>
      <w:ins w:id="6" w:author="morteza farsiabi" w:date="2020-03-17T09:22:00Z">
        <w:r>
          <w:rPr>
            <w:rFonts w:cs="Arial" w:hint="cs"/>
            <w:rtl/>
            <w:lang w:bidi="fa-IR"/>
          </w:rPr>
          <w:t xml:space="preserve"> در قرارداد</w:t>
        </w:r>
      </w:ins>
    </w:p>
    <w:p w14:paraId="415A914C" w14:textId="2ED41B5E" w:rsidR="00EC5923" w:rsidRDefault="00EC5923" w:rsidP="00EC5923">
      <w:pPr>
        <w:bidi/>
        <w:rPr>
          <w:ins w:id="7" w:author="morteza farsiabi" w:date="2020-03-17T09:20:00Z"/>
          <w:rFonts w:cs="Arial"/>
          <w:rtl/>
          <w:lang w:bidi="fa-IR"/>
        </w:rPr>
      </w:pPr>
      <w:ins w:id="8" w:author="morteza farsiabi" w:date="2020-03-17T09:18:00Z">
        <w:r>
          <w:rPr>
            <w:lang w:bidi="fa-IR"/>
          </w:rPr>
          <w:t>F</w:t>
        </w:r>
        <w:proofErr w:type="gramStart"/>
        <w:r>
          <w:rPr>
            <w:lang w:bidi="fa-IR"/>
          </w:rPr>
          <w:t>3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</w:t>
        </w:r>
        <w:r w:rsidRPr="00EC5923">
          <w:rPr>
            <w:rFonts w:cs="Arial"/>
            <w:rtl/>
            <w:lang w:bidi="fa-IR"/>
          </w:rPr>
          <w:t>ب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جک</w:t>
        </w:r>
        <w:r w:rsidRPr="00EC5923">
          <w:rPr>
            <w:rFonts w:cs="Arial"/>
            <w:rtl/>
            <w:lang w:bidi="fa-IR"/>
          </w:rPr>
          <w:t xml:space="preserve"> از قبل طراح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شده و آماده جاپ م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باشد</w:t>
        </w:r>
      </w:ins>
    </w:p>
    <w:p w14:paraId="1A2AC270" w14:textId="369FE38D" w:rsidR="00EC5923" w:rsidRDefault="00EC5923">
      <w:pPr>
        <w:bidi/>
        <w:rPr>
          <w:ins w:id="9" w:author="morteza farsiabi" w:date="2020-03-17T09:35:00Z"/>
          <w:rFonts w:cs="Arial"/>
          <w:lang w:bidi="fa-IR"/>
        </w:rPr>
      </w:pPr>
      <w:ins w:id="10" w:author="morteza farsiabi" w:date="2020-03-17T09:20:00Z">
        <w:r>
          <w:rPr>
            <w:lang w:bidi="fa-IR"/>
          </w:rPr>
          <w:t>F</w:t>
        </w:r>
        <w:proofErr w:type="gramStart"/>
        <w:r>
          <w:rPr>
            <w:lang w:bidi="fa-IR"/>
          </w:rPr>
          <w:t>4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</w:t>
        </w:r>
        <w:r w:rsidRPr="00EC5923">
          <w:rPr>
            <w:rFonts w:cs="Arial"/>
            <w:rtl/>
            <w:lang w:bidi="fa-IR"/>
          </w:rPr>
          <w:t>فرم رضا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تمند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مشتر</w:t>
        </w:r>
        <w:r w:rsidRPr="00EC5923">
          <w:rPr>
            <w:rFonts w:cs="Arial" w:hint="cs"/>
            <w:rtl/>
            <w:lang w:bidi="fa-IR"/>
          </w:rPr>
          <w:t>ی</w:t>
        </w:r>
      </w:ins>
    </w:p>
    <w:p w14:paraId="2EE95A03" w14:textId="13A5AC0F" w:rsidR="00CF7AB7" w:rsidRDefault="00CF7AB7" w:rsidP="00CF7AB7">
      <w:pPr>
        <w:bidi/>
        <w:rPr>
          <w:ins w:id="11" w:author="morteza farsiabi" w:date="2020-03-17T09:36:00Z"/>
          <w:rFonts w:cs="Arial"/>
          <w:rtl/>
          <w:lang w:bidi="fa-IR"/>
        </w:rPr>
      </w:pPr>
      <w:ins w:id="12" w:author="morteza farsiabi" w:date="2020-03-17T09:35:00Z">
        <w:r>
          <w:rPr>
            <w:lang w:bidi="fa-IR"/>
          </w:rPr>
          <w:t>F</w:t>
        </w:r>
        <w:proofErr w:type="gramStart"/>
        <w:r>
          <w:rPr>
            <w:lang w:bidi="fa-IR"/>
          </w:rPr>
          <w:t>5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</w:t>
        </w:r>
        <w:r>
          <w:rPr>
            <w:rFonts w:cs="Arial"/>
            <w:rtl/>
            <w:lang w:bidi="fa-IR"/>
          </w:rPr>
          <w:t>فرم درخواست خر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د</w:t>
        </w:r>
        <w:r>
          <w:rPr>
            <w:rFonts w:cs="Arial"/>
            <w:rtl/>
            <w:lang w:bidi="fa-IR"/>
          </w:rPr>
          <w:t xml:space="preserve"> کالا</w:t>
        </w:r>
      </w:ins>
    </w:p>
    <w:p w14:paraId="55C67AC3" w14:textId="52A24CFA" w:rsidR="00CF7AB7" w:rsidRPr="00CF7AB7" w:rsidRDefault="00CF7AB7" w:rsidP="00CF7AB7">
      <w:pPr>
        <w:bidi/>
        <w:rPr>
          <w:ins w:id="13" w:author="morteza farsiabi" w:date="2020-03-17T09:06:00Z"/>
          <w:rFonts w:hint="cs"/>
          <w:rtl/>
          <w:lang w:bidi="fa-IR"/>
          <w:rPrChange w:id="14" w:author="morteza farsiabi" w:date="2020-03-17T09:37:00Z">
            <w:rPr>
              <w:ins w:id="15" w:author="morteza farsiabi" w:date="2020-03-17T09:06:00Z"/>
              <w:rFonts w:hint="cs"/>
              <w:rtl/>
              <w:lang w:bidi="fa-IR"/>
            </w:rPr>
          </w:rPrChange>
        </w:rPr>
        <w:pPrChange w:id="16" w:author="morteza farsiabi" w:date="2020-03-17T09:37:00Z">
          <w:pPr>
            <w:bidi/>
          </w:pPr>
        </w:pPrChange>
      </w:pPr>
      <w:ins w:id="17" w:author="morteza farsiabi" w:date="2020-03-17T09:36:00Z">
        <w:r>
          <w:rPr>
            <w:lang w:bidi="fa-IR"/>
          </w:rPr>
          <w:t>F</w:t>
        </w:r>
        <w:proofErr w:type="gramStart"/>
        <w:r>
          <w:rPr>
            <w:lang w:bidi="fa-IR"/>
          </w:rPr>
          <w:t>6</w:t>
        </w:r>
      </w:ins>
      <w:ins w:id="18" w:author="morteza farsiabi" w:date="2020-03-17T09:37:00Z"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</w:t>
        </w:r>
        <w:r>
          <w:rPr>
            <w:rFonts w:cs="Arial"/>
            <w:rtl/>
            <w:lang w:bidi="fa-IR"/>
          </w:rPr>
          <w:t>کالاها</w:t>
        </w:r>
        <w:r>
          <w:rPr>
            <w:rFonts w:cs="Arial" w:hint="cs"/>
            <w:rtl/>
            <w:lang w:bidi="fa-IR"/>
          </w:rPr>
          <w:t>یی</w:t>
        </w:r>
        <w:r>
          <w:rPr>
            <w:rFonts w:cs="Arial"/>
            <w:rtl/>
            <w:lang w:bidi="fa-IR"/>
          </w:rPr>
          <w:t xml:space="preserve"> که با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د</w:t>
        </w:r>
        <w:r>
          <w:rPr>
            <w:rFonts w:cs="Arial"/>
            <w:rtl/>
            <w:lang w:bidi="fa-IR"/>
          </w:rPr>
          <w:t xml:space="preserve"> در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افت</w:t>
        </w:r>
        <w:r>
          <w:rPr>
            <w:rFonts w:cs="Arial"/>
            <w:rtl/>
            <w:lang w:bidi="fa-IR"/>
          </w:rPr>
          <w:t xml:space="preserve"> شود اطلاعات بار و راننده</w:t>
        </w:r>
      </w:ins>
    </w:p>
    <w:p w14:paraId="0C368C9D" w14:textId="5C9194A8" w:rsidR="00CE3508" w:rsidRDefault="00CE3508" w:rsidP="00CE3508">
      <w:pPr>
        <w:bidi/>
        <w:rPr>
          <w:ins w:id="19" w:author="morteza farsiabi" w:date="2020-03-17T09:12:00Z"/>
          <w:rFonts w:cs="Arial"/>
          <w:b/>
          <w:bCs/>
          <w:rtl/>
          <w:lang w:bidi="fa-IR"/>
        </w:rPr>
      </w:pPr>
      <w:ins w:id="20" w:author="morteza farsiabi" w:date="2020-03-17T09:07:00Z">
        <w:r>
          <w:rPr>
            <w:lang w:bidi="fa-IR"/>
          </w:rPr>
          <w:t>M1</w:t>
        </w:r>
        <w:r>
          <w:rPr>
            <w:rFonts w:hint="cs"/>
            <w:rtl/>
            <w:lang w:bidi="fa-IR"/>
          </w:rPr>
          <w:t xml:space="preserve"> </w:t>
        </w:r>
        <w:proofErr w:type="gramStart"/>
        <w:r>
          <w:rPr>
            <w:rFonts w:hint="cs"/>
            <w:rtl/>
            <w:lang w:bidi="fa-IR"/>
          </w:rPr>
          <w:t>(</w:t>
        </w:r>
      </w:ins>
      <w:ins w:id="21" w:author="morteza farsiabi" w:date="2020-03-17T09:08:00Z">
        <w:r>
          <w:rPr>
            <w:rFonts w:hint="cs"/>
            <w:rtl/>
            <w:lang w:bidi="fa-IR"/>
          </w:rPr>
          <w:t xml:space="preserve"> </w:t>
        </w:r>
      </w:ins>
      <w:ins w:id="22" w:author="morteza farsiabi" w:date="2020-03-17T09:07:00Z">
        <w:r>
          <w:rPr>
            <w:rFonts w:hint="cs"/>
            <w:rtl/>
            <w:lang w:bidi="fa-IR"/>
          </w:rPr>
          <w:t>پیامک</w:t>
        </w:r>
      </w:ins>
      <w:proofErr w:type="gramEnd"/>
      <w:ins w:id="23" w:author="morteza farsiabi" w:date="2020-03-17T09:08:00Z">
        <w:r>
          <w:rPr>
            <w:rFonts w:hint="cs"/>
            <w:rtl/>
            <w:lang w:bidi="fa-IR"/>
          </w:rPr>
          <w:t xml:space="preserve"> </w:t>
        </w:r>
      </w:ins>
      <w:ins w:id="24" w:author="morteza farsiabi" w:date="2020-03-17T09:07:00Z">
        <w:r>
          <w:rPr>
            <w:rFonts w:hint="cs"/>
            <w:rtl/>
            <w:lang w:bidi="fa-IR"/>
          </w:rPr>
          <w:t>)</w:t>
        </w:r>
      </w:ins>
      <w:ins w:id="25" w:author="morteza farsiabi" w:date="2020-03-17T09:08:00Z">
        <w:r>
          <w:rPr>
            <w:rFonts w:hint="cs"/>
            <w:rtl/>
            <w:lang w:bidi="fa-IR"/>
          </w:rPr>
          <w:t xml:space="preserve"> : </w:t>
        </w:r>
      </w:ins>
      <w:ins w:id="26" w:author="morteza farsiabi" w:date="2020-03-17T09:09:00Z">
        <w:r>
          <w:rPr>
            <w:rFonts w:cs="Arial"/>
            <w:rtl/>
            <w:lang w:bidi="fa-IR"/>
          </w:rPr>
          <w:t xml:space="preserve"> </w:t>
        </w:r>
        <w:r w:rsidRPr="00CE3508">
          <w:rPr>
            <w:rFonts w:cs="Arial"/>
            <w:b/>
            <w:bCs/>
            <w:color w:val="FF0000"/>
            <w:rtl/>
            <w:lang w:bidi="fa-IR"/>
            <w:rPrChange w:id="27" w:author="morteza farsiabi" w:date="2020-03-17T09:09:00Z">
              <w:rPr>
                <w:rFonts w:cs="Arial"/>
                <w:rtl/>
                <w:lang w:bidi="fa-IR"/>
              </w:rPr>
            </w:rPrChange>
          </w:rPr>
          <w:t>فقط در تماس اول</w:t>
        </w:r>
        <w:r w:rsidRPr="00CE3508">
          <w:rPr>
            <w:color w:val="FF0000"/>
            <w:rtl/>
            <w:lang w:bidi="fa-IR"/>
            <w:rPrChange w:id="28" w:author="morteza farsiabi" w:date="2020-03-17T09:09:00Z">
              <w:rPr>
                <w:rtl/>
                <w:lang w:bidi="fa-IR"/>
              </w:rPr>
            </w:rPrChange>
          </w:rPr>
          <w:t xml:space="preserve"> </w:t>
        </w:r>
        <w:r>
          <w:rPr>
            <w:rFonts w:cs="Arial"/>
            <w:rtl/>
            <w:lang w:bidi="fa-IR"/>
          </w:rPr>
          <w:t>ضمن تشکر از تماستان لازم به ذکر است رضا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تمند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/>
            <w:rtl/>
            <w:lang w:bidi="fa-IR"/>
          </w:rPr>
          <w:t xml:space="preserve"> شما سرما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ه</w:t>
        </w:r>
        <w:r>
          <w:rPr>
            <w:rFonts w:cs="Arial"/>
            <w:rtl/>
            <w:lang w:bidi="fa-IR"/>
          </w:rPr>
          <w:t xml:space="preserve"> و اعتبار ماست</w:t>
        </w:r>
      </w:ins>
      <w:ins w:id="29" w:author="morteza farsiabi" w:date="2020-03-17T09:10:00Z">
        <w:r>
          <w:rPr>
            <w:rFonts w:cs="Arial" w:hint="cs"/>
            <w:rtl/>
            <w:lang w:bidi="fa-IR"/>
          </w:rPr>
          <w:t xml:space="preserve"> +</w:t>
        </w:r>
      </w:ins>
      <w:ins w:id="30" w:author="morteza farsiabi" w:date="2020-03-17T09:09:00Z">
        <w:r>
          <w:rPr>
            <w:rFonts w:cs="Arial"/>
            <w:rtl/>
            <w:lang w:bidi="fa-IR"/>
          </w:rPr>
          <w:t xml:space="preserve"> </w:t>
        </w:r>
        <w:r w:rsidRPr="00CE3508">
          <w:rPr>
            <w:rFonts w:cs="Arial"/>
            <w:b/>
            <w:bCs/>
            <w:rtl/>
            <w:lang w:bidi="fa-IR"/>
            <w:rPrChange w:id="31" w:author="morteza farsiabi" w:date="2020-03-17T09:10:00Z">
              <w:rPr>
                <w:rFonts w:cs="Arial"/>
                <w:rtl/>
                <w:lang w:bidi="fa-IR"/>
              </w:rPr>
            </w:rPrChange>
          </w:rPr>
          <w:t>ارسال ل</w:t>
        </w:r>
        <w:r w:rsidRPr="00CE3508">
          <w:rPr>
            <w:rFonts w:cs="Arial" w:hint="cs"/>
            <w:b/>
            <w:bCs/>
            <w:rtl/>
            <w:lang w:bidi="fa-IR"/>
            <w:rPrChange w:id="32" w:author="morteza farsiabi" w:date="2020-03-17T09:10:00Z">
              <w:rPr>
                <w:rFonts w:cs="Arial" w:hint="cs"/>
                <w:rtl/>
                <w:lang w:bidi="fa-IR"/>
              </w:rPr>
            </w:rPrChange>
          </w:rPr>
          <w:t>ی</w:t>
        </w:r>
        <w:r w:rsidRPr="00CE3508">
          <w:rPr>
            <w:rFonts w:cs="Arial" w:hint="eastAsia"/>
            <w:b/>
            <w:bCs/>
            <w:rtl/>
            <w:lang w:bidi="fa-IR"/>
            <w:rPrChange w:id="33" w:author="morteza farsiabi" w:date="2020-03-17T09:10:00Z">
              <w:rPr>
                <w:rFonts w:cs="Arial" w:hint="eastAsia"/>
                <w:rtl/>
                <w:lang w:bidi="fa-IR"/>
              </w:rPr>
            </w:rPrChange>
          </w:rPr>
          <w:t>نک</w:t>
        </w:r>
        <w:r w:rsidRPr="00CE3508">
          <w:rPr>
            <w:rFonts w:cs="Arial"/>
            <w:b/>
            <w:bCs/>
            <w:rtl/>
            <w:lang w:bidi="fa-IR"/>
            <w:rPrChange w:id="34" w:author="morteza farsiabi" w:date="2020-03-17T09:10:00Z">
              <w:rPr>
                <w:rFonts w:cs="Arial"/>
                <w:rtl/>
                <w:lang w:bidi="fa-IR"/>
              </w:rPr>
            </w:rPrChange>
          </w:rPr>
          <w:t xml:space="preserve"> وبسا</w:t>
        </w:r>
        <w:r w:rsidRPr="00CE3508">
          <w:rPr>
            <w:rFonts w:cs="Arial" w:hint="cs"/>
            <w:b/>
            <w:bCs/>
            <w:rtl/>
            <w:lang w:bidi="fa-IR"/>
            <w:rPrChange w:id="35" w:author="morteza farsiabi" w:date="2020-03-17T09:10:00Z">
              <w:rPr>
                <w:rFonts w:cs="Arial" w:hint="cs"/>
                <w:rtl/>
                <w:lang w:bidi="fa-IR"/>
              </w:rPr>
            </w:rPrChange>
          </w:rPr>
          <w:t>ی</w:t>
        </w:r>
        <w:r w:rsidRPr="00CE3508">
          <w:rPr>
            <w:rFonts w:cs="Arial" w:hint="eastAsia"/>
            <w:b/>
            <w:bCs/>
            <w:rtl/>
            <w:lang w:bidi="fa-IR"/>
            <w:rPrChange w:id="36" w:author="morteza farsiabi" w:date="2020-03-17T09:10:00Z">
              <w:rPr>
                <w:rFonts w:cs="Arial" w:hint="eastAsia"/>
                <w:rtl/>
                <w:lang w:bidi="fa-IR"/>
              </w:rPr>
            </w:rPrChange>
          </w:rPr>
          <w:t>ت</w:t>
        </w:r>
      </w:ins>
    </w:p>
    <w:p w14:paraId="5800DC54" w14:textId="1D6A6B40" w:rsidR="00EC5923" w:rsidRDefault="00EC5923" w:rsidP="00EC5923">
      <w:pPr>
        <w:bidi/>
        <w:rPr>
          <w:ins w:id="37" w:author="morteza farsiabi" w:date="2020-03-17T09:17:00Z"/>
          <w:rFonts w:cs="Arial"/>
          <w:rtl/>
          <w:lang w:bidi="fa-IR"/>
        </w:rPr>
      </w:pPr>
      <w:ins w:id="38" w:author="morteza farsiabi" w:date="2020-03-17T09:13:00Z">
        <w:r>
          <w:rPr>
            <w:rFonts w:cs="Arial"/>
            <w:lang w:bidi="fa-IR"/>
          </w:rPr>
          <w:t>M</w:t>
        </w:r>
        <w:proofErr w:type="gramStart"/>
        <w:r>
          <w:rPr>
            <w:rFonts w:cs="Arial"/>
            <w:lang w:bidi="fa-IR"/>
          </w:rPr>
          <w:t xml:space="preserve">2 </w:t>
        </w:r>
        <w:r>
          <w:rPr>
            <w:rFonts w:cs="Arial" w:hint="cs"/>
            <w:rtl/>
            <w:lang w:bidi="fa-IR"/>
          </w:rPr>
          <w:t xml:space="preserve"> :</w:t>
        </w:r>
        <w:proofErr w:type="gramEnd"/>
        <w:r>
          <w:rPr>
            <w:rFonts w:cs="Arial" w:hint="cs"/>
            <w:rtl/>
            <w:lang w:bidi="fa-IR"/>
          </w:rPr>
          <w:t xml:space="preserve"> </w:t>
        </w:r>
        <w:r w:rsidRPr="00EC5923">
          <w:rPr>
            <w:rFonts w:cs="Arial"/>
            <w:rtl/>
            <w:lang w:bidi="fa-IR"/>
          </w:rPr>
          <w:t>ل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نک</w:t>
        </w:r>
        <w:r w:rsidRPr="00EC5923">
          <w:rPr>
            <w:rFonts w:cs="Arial"/>
            <w:rtl/>
            <w:lang w:bidi="fa-IR"/>
          </w:rPr>
          <w:t xml:space="preserve"> پ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ش</w:t>
        </w:r>
        <w:r w:rsidRPr="00EC5923">
          <w:rPr>
            <w:rFonts w:cs="Arial"/>
            <w:rtl/>
            <w:lang w:bidi="fa-IR"/>
          </w:rPr>
          <w:t xml:space="preserve"> فاکتور</w:t>
        </w:r>
      </w:ins>
    </w:p>
    <w:p w14:paraId="16A131F8" w14:textId="335B12DC" w:rsidR="00EC5923" w:rsidRDefault="00EC5923" w:rsidP="00EC5923">
      <w:pPr>
        <w:bidi/>
        <w:rPr>
          <w:ins w:id="39" w:author="morteza farsiabi" w:date="2020-03-17T09:19:00Z"/>
          <w:rFonts w:cs="Arial"/>
          <w:rtl/>
          <w:lang w:bidi="fa-IR"/>
        </w:rPr>
      </w:pPr>
      <w:ins w:id="40" w:author="morteza farsiabi" w:date="2020-03-17T09:18:00Z">
        <w:r>
          <w:rPr>
            <w:rFonts w:cs="Arial"/>
            <w:lang w:bidi="fa-IR"/>
          </w:rPr>
          <w:t>M</w:t>
        </w:r>
        <w:proofErr w:type="gramStart"/>
        <w:r>
          <w:rPr>
            <w:rFonts w:cs="Arial"/>
            <w:lang w:bidi="fa-IR"/>
          </w:rPr>
          <w:t>3</w:t>
        </w:r>
        <w:r>
          <w:rPr>
            <w:rFonts w:cs="Arial" w:hint="cs"/>
            <w:rtl/>
            <w:lang w:bidi="fa-IR"/>
          </w:rPr>
          <w:t xml:space="preserve"> :</w:t>
        </w:r>
        <w:proofErr w:type="gramEnd"/>
        <w:r>
          <w:rPr>
            <w:rFonts w:cs="Arial" w:hint="cs"/>
            <w:rtl/>
            <w:lang w:bidi="fa-IR"/>
          </w:rPr>
          <w:t xml:space="preserve"> </w:t>
        </w:r>
        <w:r w:rsidRPr="00EC5923">
          <w:rPr>
            <w:rFonts w:cs="Arial"/>
            <w:rtl/>
            <w:lang w:bidi="fa-IR"/>
          </w:rPr>
          <w:t>تسک بررس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قرار داد امضا شده</w:t>
        </w:r>
      </w:ins>
      <w:ins w:id="41" w:author="morteza farsiabi" w:date="2020-03-17T09:19:00Z">
        <w:r>
          <w:rPr>
            <w:rFonts w:cs="Arial"/>
            <w:rtl/>
            <w:lang w:bidi="fa-IR"/>
          </w:rPr>
          <w:br/>
        </w:r>
        <w:r>
          <w:rPr>
            <w:rFonts w:cs="Arial"/>
            <w:lang w:bidi="fa-IR"/>
          </w:rPr>
          <w:t>M4</w:t>
        </w:r>
        <w:r>
          <w:rPr>
            <w:rFonts w:cs="Arial" w:hint="cs"/>
            <w:rtl/>
            <w:lang w:bidi="fa-IR"/>
          </w:rPr>
          <w:t xml:space="preserve"> : </w:t>
        </w:r>
        <w:r w:rsidRPr="00EC5923">
          <w:rPr>
            <w:rFonts w:cs="Arial"/>
            <w:rtl/>
            <w:lang w:bidi="fa-IR"/>
          </w:rPr>
          <w:t xml:space="preserve"> آقا/خانم ...سفارش شما در حال آماده ساز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برا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ارسال م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باشد</w:t>
        </w:r>
        <w:r w:rsidRPr="00EC5923">
          <w:rPr>
            <w:rFonts w:cs="Arial"/>
            <w:rtl/>
            <w:lang w:bidi="fa-IR"/>
          </w:rPr>
          <w:t xml:space="preserve"> با تشکر  نام مجموعه</w:t>
        </w:r>
      </w:ins>
    </w:p>
    <w:p w14:paraId="47EF4715" w14:textId="06E710EF" w:rsidR="00EC5923" w:rsidRDefault="00EC5923" w:rsidP="00EC5923">
      <w:pPr>
        <w:bidi/>
        <w:rPr>
          <w:ins w:id="42" w:author="morteza farsiabi" w:date="2020-03-17T09:21:00Z"/>
          <w:rFonts w:cs="Arial"/>
          <w:rtl/>
          <w:lang w:bidi="fa-IR"/>
        </w:rPr>
      </w:pPr>
      <w:ins w:id="43" w:author="morteza farsiabi" w:date="2020-03-17T09:19:00Z">
        <w:r>
          <w:rPr>
            <w:rFonts w:cs="Arial"/>
            <w:lang w:bidi="fa-IR"/>
          </w:rPr>
          <w:t>M</w:t>
        </w:r>
        <w:proofErr w:type="gramStart"/>
        <w:r>
          <w:rPr>
            <w:rFonts w:cs="Arial"/>
            <w:lang w:bidi="fa-IR"/>
          </w:rPr>
          <w:t>5</w:t>
        </w:r>
        <w:r>
          <w:rPr>
            <w:rFonts w:cs="Arial" w:hint="cs"/>
            <w:rtl/>
            <w:lang w:bidi="fa-IR"/>
          </w:rPr>
          <w:t xml:space="preserve"> :</w:t>
        </w:r>
        <w:proofErr w:type="gramEnd"/>
        <w:r>
          <w:rPr>
            <w:rFonts w:cs="Arial" w:hint="cs"/>
            <w:rtl/>
            <w:lang w:bidi="fa-IR"/>
          </w:rPr>
          <w:t xml:space="preserve"> </w:t>
        </w:r>
        <w:r w:rsidRPr="00EC5923">
          <w:rPr>
            <w:rFonts w:cs="Arial"/>
            <w:rtl/>
            <w:lang w:bidi="fa-IR"/>
          </w:rPr>
          <w:t>کالا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شما با شماره  ب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جک</w:t>
        </w:r>
        <w:r w:rsidRPr="00EC5923">
          <w:rPr>
            <w:rFonts w:cs="Arial"/>
            <w:rtl/>
            <w:lang w:bidi="fa-IR"/>
          </w:rPr>
          <w:t xml:space="preserve"> ....و مشخصات ب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جک</w:t>
        </w:r>
        <w:r w:rsidRPr="00EC5923">
          <w:rPr>
            <w:rFonts w:cs="Arial"/>
            <w:rtl/>
            <w:lang w:bidi="fa-IR"/>
          </w:rPr>
          <w:t xml:space="preserve">  ارسال گرد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د</w:t>
        </w:r>
      </w:ins>
    </w:p>
    <w:p w14:paraId="69815AF7" w14:textId="3E805F95" w:rsidR="00EC5923" w:rsidRDefault="00EC5923">
      <w:pPr>
        <w:bidi/>
        <w:rPr>
          <w:ins w:id="44" w:author="morteza farsiabi" w:date="2020-03-17T09:09:00Z"/>
          <w:rFonts w:cs="Arial"/>
          <w:rtl/>
          <w:lang w:bidi="fa-IR"/>
        </w:rPr>
        <w:pPrChange w:id="45" w:author="morteza farsiabi" w:date="2020-03-17T09:21:00Z">
          <w:pPr>
            <w:bidi/>
          </w:pPr>
        </w:pPrChange>
      </w:pPr>
      <w:ins w:id="46" w:author="morteza farsiabi" w:date="2020-03-17T09:21:00Z">
        <w:r>
          <w:rPr>
            <w:rFonts w:cs="Arial"/>
            <w:lang w:bidi="fa-IR"/>
          </w:rPr>
          <w:t>M</w:t>
        </w:r>
        <w:proofErr w:type="gramStart"/>
        <w:r>
          <w:rPr>
            <w:rFonts w:cs="Arial"/>
            <w:lang w:bidi="fa-IR"/>
          </w:rPr>
          <w:t>6</w:t>
        </w:r>
        <w:r>
          <w:rPr>
            <w:rFonts w:cs="Arial" w:hint="cs"/>
            <w:rtl/>
            <w:lang w:bidi="fa-IR"/>
          </w:rPr>
          <w:t xml:space="preserve"> :</w:t>
        </w:r>
        <w:proofErr w:type="gramEnd"/>
        <w:r>
          <w:rPr>
            <w:rFonts w:cs="Arial" w:hint="cs"/>
            <w:rtl/>
            <w:lang w:bidi="fa-IR"/>
          </w:rPr>
          <w:t xml:space="preserve"> آ</w:t>
        </w:r>
        <w:r w:rsidRPr="00EC5923">
          <w:rPr>
            <w:rFonts w:cs="Arial"/>
            <w:rtl/>
            <w:lang w:bidi="fa-IR"/>
          </w:rPr>
          <w:t>قا/خانم ...با تشکر از حسن ن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ت</w:t>
        </w:r>
        <w:r w:rsidRPr="00EC5923">
          <w:rPr>
            <w:rFonts w:cs="Arial"/>
            <w:rtl/>
            <w:lang w:bidi="fa-IR"/>
          </w:rPr>
          <w:t xml:space="preserve"> شما  به کابل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نو</w:t>
        </w:r>
        <w:r w:rsidRPr="00EC5923">
          <w:rPr>
            <w:rFonts w:cs="Arial"/>
            <w:rtl/>
            <w:lang w:bidi="fa-IR"/>
          </w:rPr>
          <w:t xml:space="preserve">    شماره فاکتور مبلغ .... برا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شما صادر گرد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د</w:t>
        </w:r>
      </w:ins>
    </w:p>
    <w:p w14:paraId="15F9554B" w14:textId="567F99DF" w:rsidR="00CE3508" w:rsidRDefault="00CE3508" w:rsidP="00CE3508">
      <w:pPr>
        <w:bidi/>
        <w:rPr>
          <w:ins w:id="47" w:author="morteza farsiabi" w:date="2020-03-17T09:11:00Z"/>
          <w:rtl/>
          <w:lang w:bidi="fa-IR"/>
        </w:rPr>
      </w:pPr>
      <w:ins w:id="48" w:author="morteza farsiabi" w:date="2020-03-17T09:11:00Z">
        <w:r>
          <w:rPr>
            <w:lang w:bidi="fa-IR"/>
          </w:rPr>
          <w:t>L1</w:t>
        </w:r>
        <w:r>
          <w:rPr>
            <w:rFonts w:hint="cs"/>
            <w:rtl/>
            <w:lang w:bidi="fa-IR"/>
          </w:rPr>
          <w:t xml:space="preserve"> </w:t>
        </w:r>
        <w:proofErr w:type="gramStart"/>
        <w:r>
          <w:rPr>
            <w:rFonts w:hint="cs"/>
            <w:rtl/>
            <w:lang w:bidi="fa-IR"/>
          </w:rPr>
          <w:t>( لیست</w:t>
        </w:r>
        <w:proofErr w:type="gramEnd"/>
        <w:r>
          <w:rPr>
            <w:rFonts w:hint="cs"/>
            <w:rtl/>
            <w:lang w:bidi="fa-IR"/>
          </w:rPr>
          <w:t xml:space="preserve"> ) : لیست بازاریابی</w:t>
        </w:r>
      </w:ins>
    </w:p>
    <w:p w14:paraId="783ED7D3" w14:textId="0347FB7B" w:rsidR="00CE3508" w:rsidRDefault="00CE3508" w:rsidP="00EC5923">
      <w:pPr>
        <w:bidi/>
        <w:rPr>
          <w:ins w:id="49" w:author="morteza farsiabi" w:date="2020-03-17T09:14:00Z"/>
          <w:rFonts w:cs="Arial"/>
          <w:rtl/>
          <w:lang w:bidi="fa-IR"/>
        </w:rPr>
      </w:pPr>
      <w:ins w:id="50" w:author="morteza farsiabi" w:date="2020-03-17T09:11:00Z">
        <w:r>
          <w:rPr>
            <w:lang w:bidi="fa-IR"/>
          </w:rPr>
          <w:t>WF1</w:t>
        </w:r>
      </w:ins>
      <w:ins w:id="51" w:author="morteza farsiabi" w:date="2020-03-17T09:12:00Z">
        <w:r>
          <w:rPr>
            <w:rFonts w:hint="cs"/>
            <w:rtl/>
            <w:lang w:bidi="fa-IR"/>
          </w:rPr>
          <w:t xml:space="preserve"> (</w:t>
        </w:r>
        <w:r w:rsidR="00EC5923">
          <w:rPr>
            <w:rFonts w:hint="cs"/>
            <w:rtl/>
            <w:lang w:bidi="fa-IR"/>
          </w:rPr>
          <w:t>ورک فلو</w:t>
        </w:r>
        <w:proofErr w:type="gramStart"/>
        <w:r>
          <w:rPr>
            <w:rFonts w:hint="cs"/>
            <w:rtl/>
            <w:lang w:bidi="fa-IR"/>
          </w:rPr>
          <w:t>)</w:t>
        </w:r>
        <w:r w:rsidR="00EC5923">
          <w:rPr>
            <w:rFonts w:hint="cs"/>
            <w:rtl/>
            <w:lang w:bidi="fa-IR"/>
          </w:rPr>
          <w:t xml:space="preserve"> :</w:t>
        </w:r>
        <w:proofErr w:type="gramEnd"/>
        <w:r w:rsidR="00EC5923">
          <w:rPr>
            <w:rFonts w:hint="cs"/>
            <w:rtl/>
            <w:lang w:bidi="fa-IR"/>
          </w:rPr>
          <w:t xml:space="preserve"> </w:t>
        </w:r>
        <w:r w:rsidR="00EC5923">
          <w:rPr>
            <w:rFonts w:cs="Arial"/>
            <w:rtl/>
            <w:lang w:bidi="fa-IR"/>
          </w:rPr>
          <w:t>ارسال ل</w:t>
        </w:r>
        <w:r w:rsidR="00EC5923">
          <w:rPr>
            <w:rFonts w:cs="Arial" w:hint="cs"/>
            <w:rtl/>
            <w:lang w:bidi="fa-IR"/>
          </w:rPr>
          <w:t>ی</w:t>
        </w:r>
        <w:r w:rsidR="00EC5923">
          <w:rPr>
            <w:rFonts w:cs="Arial" w:hint="eastAsia"/>
            <w:rtl/>
            <w:lang w:bidi="fa-IR"/>
          </w:rPr>
          <w:t>نک</w:t>
        </w:r>
        <w:r w:rsidR="00EC5923">
          <w:rPr>
            <w:rFonts w:cs="Arial"/>
            <w:rtl/>
            <w:lang w:bidi="fa-IR"/>
          </w:rPr>
          <w:t xml:space="preserve"> استعلام  برا</w:t>
        </w:r>
        <w:r w:rsidR="00EC5923">
          <w:rPr>
            <w:rFonts w:cs="Arial" w:hint="cs"/>
            <w:rtl/>
            <w:lang w:bidi="fa-IR"/>
          </w:rPr>
          <w:t>ی</w:t>
        </w:r>
        <w:r w:rsidR="00EC5923">
          <w:rPr>
            <w:rFonts w:cs="Arial"/>
            <w:rtl/>
            <w:lang w:bidi="fa-IR"/>
          </w:rPr>
          <w:t xml:space="preserve"> محصولات با مانده صفر</w:t>
        </w:r>
      </w:ins>
    </w:p>
    <w:p w14:paraId="7B874744" w14:textId="6C0628DD" w:rsidR="00EC5923" w:rsidRDefault="00EC5923" w:rsidP="00EC5923">
      <w:pPr>
        <w:bidi/>
        <w:rPr>
          <w:ins w:id="52" w:author="morteza farsiabi" w:date="2020-03-17T09:15:00Z"/>
          <w:rFonts w:cs="Arial"/>
          <w:rtl/>
          <w:lang w:bidi="fa-IR"/>
        </w:rPr>
      </w:pPr>
      <w:ins w:id="53" w:author="morteza farsiabi" w:date="2020-03-17T09:15:00Z">
        <w:r>
          <w:rPr>
            <w:lang w:bidi="fa-IR"/>
          </w:rPr>
          <w:t>WF</w:t>
        </w:r>
        <w:proofErr w:type="gramStart"/>
        <w:r>
          <w:rPr>
            <w:lang w:bidi="fa-IR"/>
          </w:rPr>
          <w:t>2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ا</w:t>
        </w:r>
        <w:r w:rsidRPr="00EC5923">
          <w:rPr>
            <w:rFonts w:cs="Arial"/>
            <w:rtl/>
            <w:lang w:bidi="fa-IR"/>
          </w:rPr>
          <w:t>مکان ارسال پ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امک</w:t>
        </w:r>
        <w:r w:rsidRPr="00EC5923">
          <w:rPr>
            <w:rFonts w:cs="Arial"/>
            <w:rtl/>
            <w:lang w:bidi="fa-IR"/>
          </w:rPr>
          <w:t xml:space="preserve"> ل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نک</w:t>
        </w:r>
        <w:r w:rsidRPr="00EC5923">
          <w:rPr>
            <w:rFonts w:cs="Arial"/>
            <w:rtl/>
            <w:lang w:bidi="fa-IR"/>
          </w:rPr>
          <w:t xml:space="preserve">  اتچ ف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ش</w:t>
        </w:r>
        <w:r w:rsidRPr="00EC5923">
          <w:rPr>
            <w:rFonts w:cs="Arial"/>
            <w:rtl/>
            <w:lang w:bidi="fa-IR"/>
          </w:rPr>
          <w:t xml:space="preserve"> وار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ز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ا</w:t>
        </w:r>
        <w:r w:rsidRPr="00EC5923">
          <w:rPr>
            <w:rFonts w:cs="Arial"/>
            <w:rtl/>
            <w:lang w:bidi="fa-IR"/>
          </w:rPr>
          <w:t xml:space="preserve"> درگاه پرداخت با مبلغ توافق شده در پ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ش</w:t>
        </w:r>
        <w:r w:rsidRPr="00EC5923">
          <w:rPr>
            <w:rFonts w:cs="Arial"/>
            <w:rtl/>
            <w:lang w:bidi="fa-IR"/>
          </w:rPr>
          <w:t xml:space="preserve"> فاکتور</w:t>
        </w:r>
      </w:ins>
    </w:p>
    <w:p w14:paraId="435A95C7" w14:textId="58B1D4F0" w:rsidR="00EC5923" w:rsidRDefault="00EC5923" w:rsidP="00EC5923">
      <w:pPr>
        <w:bidi/>
        <w:rPr>
          <w:ins w:id="54" w:author="morteza farsiabi" w:date="2020-03-17T09:16:00Z"/>
          <w:rFonts w:cs="Arial"/>
          <w:rtl/>
          <w:lang w:bidi="fa-IR"/>
        </w:rPr>
      </w:pPr>
      <w:ins w:id="55" w:author="morteza farsiabi" w:date="2020-03-17T09:15:00Z">
        <w:r>
          <w:rPr>
            <w:lang w:bidi="fa-IR"/>
          </w:rPr>
          <w:t>WF</w:t>
        </w:r>
        <w:proofErr w:type="gramStart"/>
        <w:r>
          <w:rPr>
            <w:lang w:bidi="fa-IR"/>
          </w:rPr>
          <w:t>3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ا</w:t>
        </w:r>
        <w:r w:rsidRPr="00EC5923">
          <w:rPr>
            <w:rFonts w:cs="Arial"/>
            <w:rtl/>
            <w:lang w:bidi="fa-IR"/>
          </w:rPr>
          <w:t>مکان ارسال ل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 w:hint="eastAsia"/>
            <w:rtl/>
            <w:lang w:bidi="fa-IR"/>
          </w:rPr>
          <w:t>نک</w:t>
        </w:r>
        <w:r w:rsidRPr="00EC5923">
          <w:rPr>
            <w:rFonts w:cs="Arial"/>
            <w:rtl/>
            <w:lang w:bidi="fa-IR"/>
          </w:rPr>
          <w:t xml:space="preserve"> دانلود قرار داد برا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مشتر</w:t>
        </w:r>
        <w:r w:rsidRPr="00EC5923">
          <w:rPr>
            <w:rFonts w:cs="Arial" w:hint="cs"/>
            <w:rtl/>
            <w:lang w:bidi="fa-IR"/>
          </w:rPr>
          <w:t>ی</w:t>
        </w:r>
        <w:r w:rsidRPr="00EC5923">
          <w:rPr>
            <w:rFonts w:cs="Arial"/>
            <w:rtl/>
            <w:lang w:bidi="fa-IR"/>
          </w:rPr>
          <w:t xml:space="preserve"> جهت مطالعه و امضا</w:t>
        </w:r>
      </w:ins>
    </w:p>
    <w:p w14:paraId="3942D554" w14:textId="0E47992B" w:rsidR="00EC5923" w:rsidRDefault="00EC5923">
      <w:pPr>
        <w:bidi/>
        <w:rPr>
          <w:ins w:id="56" w:author="morteza farsiabi" w:date="2020-03-17T09:36:00Z"/>
          <w:rFonts w:cs="Arial"/>
          <w:rtl/>
          <w:lang w:bidi="fa-IR"/>
        </w:rPr>
      </w:pPr>
      <w:ins w:id="57" w:author="morteza farsiabi" w:date="2020-03-17T09:17:00Z">
        <w:r>
          <w:rPr>
            <w:lang w:bidi="fa-IR"/>
          </w:rPr>
          <w:t>WF</w:t>
        </w:r>
        <w:proofErr w:type="gramStart"/>
        <w:r>
          <w:rPr>
            <w:lang w:bidi="fa-IR"/>
          </w:rPr>
          <w:t>4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</w:t>
        </w:r>
        <w:r>
          <w:rPr>
            <w:rFonts w:cs="Arial"/>
            <w:rtl/>
            <w:lang w:bidi="fa-IR"/>
          </w:rPr>
          <w:t>ارسال س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گنال</w:t>
        </w:r>
        <w:r>
          <w:rPr>
            <w:rFonts w:cs="Arial"/>
            <w:rtl/>
            <w:lang w:bidi="fa-IR"/>
          </w:rPr>
          <w:t xml:space="preserve"> تسک خر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د</w:t>
        </w:r>
        <w:r>
          <w:rPr>
            <w:rFonts w:cs="Arial"/>
            <w:rtl/>
            <w:lang w:bidi="fa-IR"/>
          </w:rPr>
          <w:t xml:space="preserve"> برا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/>
            <w:rtl/>
            <w:lang w:bidi="fa-IR"/>
          </w:rPr>
          <w:t xml:space="preserve"> محصولات مورد ن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از</w:t>
        </w:r>
        <w:r>
          <w:rPr>
            <w:rFonts w:cs="Arial"/>
            <w:rtl/>
            <w:lang w:bidi="fa-IR"/>
          </w:rPr>
          <w:t xml:space="preserve"> به فرآ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ند</w:t>
        </w:r>
        <w:r>
          <w:rPr>
            <w:rFonts w:cs="Arial"/>
            <w:rtl/>
            <w:lang w:bidi="fa-IR"/>
          </w:rPr>
          <w:t xml:space="preserve"> خر</w:t>
        </w:r>
        <w:r>
          <w:rPr>
            <w:rFonts w:cs="Arial" w:hint="cs"/>
            <w:rtl/>
            <w:lang w:bidi="fa-IR"/>
          </w:rPr>
          <w:t>ی</w:t>
        </w:r>
        <w:r>
          <w:rPr>
            <w:rFonts w:cs="Arial" w:hint="eastAsia"/>
            <w:rtl/>
            <w:lang w:bidi="fa-IR"/>
          </w:rPr>
          <w:t>د</w:t>
        </w:r>
      </w:ins>
    </w:p>
    <w:p w14:paraId="6BCBCEB3" w14:textId="376FE46B" w:rsidR="00CF7AB7" w:rsidRDefault="00CF7AB7" w:rsidP="00CF7AB7">
      <w:pPr>
        <w:bidi/>
        <w:rPr>
          <w:ins w:id="58" w:author="morteza farsiabi" w:date="2020-03-17T09:39:00Z"/>
          <w:rFonts w:cs="Arial"/>
          <w:rtl/>
          <w:lang w:bidi="fa-IR"/>
        </w:rPr>
      </w:pPr>
      <w:ins w:id="59" w:author="morteza farsiabi" w:date="2020-03-17T09:36:00Z">
        <w:r>
          <w:rPr>
            <w:lang w:bidi="fa-IR"/>
          </w:rPr>
          <w:t>WF</w:t>
        </w:r>
        <w:proofErr w:type="gramStart"/>
        <w:r>
          <w:rPr>
            <w:lang w:bidi="fa-IR"/>
          </w:rPr>
          <w:t>5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</w:t>
        </w:r>
        <w:r w:rsidRPr="00CF7AB7">
          <w:rPr>
            <w:rFonts w:cs="Arial"/>
            <w:rtl/>
            <w:lang w:bidi="fa-IR"/>
          </w:rPr>
          <w:t>ارسال استعلام برا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/>
            <w:rtl/>
            <w:lang w:bidi="fa-IR"/>
          </w:rPr>
          <w:t xml:space="preserve"> اقلا دو تام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 w:hint="eastAsia"/>
            <w:rtl/>
            <w:lang w:bidi="fa-IR"/>
          </w:rPr>
          <w:t>ن</w:t>
        </w:r>
        <w:r w:rsidRPr="00CF7AB7">
          <w:rPr>
            <w:rFonts w:cs="Arial"/>
            <w:rtl/>
            <w:lang w:bidi="fa-IR"/>
          </w:rPr>
          <w:t xml:space="preserve"> کننده بررس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/>
            <w:rtl/>
            <w:lang w:bidi="fa-IR"/>
          </w:rPr>
          <w:t xml:space="preserve"> فاکتورها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/>
            <w:rtl/>
            <w:lang w:bidi="fa-IR"/>
          </w:rPr>
          <w:t xml:space="preserve"> ق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 w:hint="eastAsia"/>
            <w:rtl/>
            <w:lang w:bidi="fa-IR"/>
          </w:rPr>
          <w:t>مت</w:t>
        </w:r>
        <w:r w:rsidRPr="00CF7AB7">
          <w:rPr>
            <w:rFonts w:cs="Arial"/>
            <w:rtl/>
            <w:lang w:bidi="fa-IR"/>
          </w:rPr>
          <w:t xml:space="preserve"> و زمان و ک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 w:hint="eastAsia"/>
            <w:rtl/>
            <w:lang w:bidi="fa-IR"/>
          </w:rPr>
          <w:t>ف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 w:hint="eastAsia"/>
            <w:rtl/>
            <w:lang w:bidi="fa-IR"/>
          </w:rPr>
          <w:t>ت</w:t>
        </w:r>
      </w:ins>
    </w:p>
    <w:p w14:paraId="5A9AAF4A" w14:textId="55054CE3" w:rsidR="00CF7AB7" w:rsidRDefault="00CF7AB7" w:rsidP="00CF7AB7">
      <w:pPr>
        <w:bidi/>
        <w:rPr>
          <w:ins w:id="60" w:author="morteza farsiabi" w:date="2020-03-17T09:40:00Z"/>
          <w:rFonts w:cs="Arial"/>
          <w:rtl/>
          <w:lang w:bidi="fa-IR"/>
        </w:rPr>
      </w:pPr>
      <w:ins w:id="61" w:author="morteza farsiabi" w:date="2020-03-17T09:39:00Z">
        <w:r>
          <w:rPr>
            <w:lang w:bidi="fa-IR"/>
          </w:rPr>
          <w:t>WF</w:t>
        </w:r>
        <w:proofErr w:type="gramStart"/>
        <w:r>
          <w:rPr>
            <w:lang w:bidi="fa-IR"/>
          </w:rPr>
          <w:t>6</w:t>
        </w:r>
        <w:r>
          <w:rPr>
            <w:rFonts w:hint="cs"/>
            <w:rtl/>
            <w:lang w:bidi="fa-IR"/>
          </w:rPr>
          <w:t xml:space="preserve"> :</w:t>
        </w:r>
        <w:proofErr w:type="gramEnd"/>
        <w:r>
          <w:rPr>
            <w:rFonts w:hint="cs"/>
            <w:rtl/>
            <w:lang w:bidi="fa-IR"/>
          </w:rPr>
          <w:t xml:space="preserve"> </w:t>
        </w:r>
        <w:r w:rsidRPr="00CF7AB7">
          <w:rPr>
            <w:rFonts w:cs="Arial"/>
            <w:rtl/>
            <w:lang w:bidi="fa-IR"/>
          </w:rPr>
          <w:t>پ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 w:hint="eastAsia"/>
            <w:rtl/>
            <w:lang w:bidi="fa-IR"/>
          </w:rPr>
          <w:t>امک</w:t>
        </w:r>
        <w:r w:rsidRPr="00CF7AB7">
          <w:rPr>
            <w:rFonts w:cs="Arial"/>
            <w:rtl/>
            <w:lang w:bidi="fa-IR"/>
          </w:rPr>
          <w:t xml:space="preserve"> وار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 w:hint="eastAsia"/>
            <w:rtl/>
            <w:lang w:bidi="fa-IR"/>
          </w:rPr>
          <w:t>ز</w:t>
        </w:r>
        <w:r w:rsidRPr="00CF7AB7">
          <w:rPr>
            <w:rFonts w:cs="Arial"/>
            <w:rtl/>
            <w:lang w:bidi="fa-IR"/>
          </w:rPr>
          <w:t xml:space="preserve"> وجه و صدور  چک</w:t>
        </w:r>
      </w:ins>
    </w:p>
    <w:p w14:paraId="4763962D" w14:textId="16C08274" w:rsidR="00CF7AB7" w:rsidRDefault="00CF7AB7" w:rsidP="00CF7AB7">
      <w:pPr>
        <w:bidi/>
        <w:rPr>
          <w:rFonts w:hint="cs"/>
          <w:rtl/>
          <w:lang w:bidi="fa-IR"/>
        </w:rPr>
        <w:pPrChange w:id="62" w:author="morteza farsiabi" w:date="2020-03-17T09:40:00Z">
          <w:pPr>
            <w:bidi/>
          </w:pPr>
        </w:pPrChange>
      </w:pPr>
      <w:ins w:id="63" w:author="morteza farsiabi" w:date="2020-03-17T09:40:00Z">
        <w:r>
          <w:rPr>
            <w:lang w:bidi="fa-IR"/>
          </w:rPr>
          <w:t>WF7</w:t>
        </w:r>
        <w:r>
          <w:rPr>
            <w:rFonts w:hint="cs"/>
            <w:rtl/>
            <w:lang w:bidi="fa-IR"/>
          </w:rPr>
          <w:t xml:space="preserve"> : </w:t>
        </w:r>
      </w:ins>
      <w:ins w:id="64" w:author="morteza farsiabi" w:date="2020-03-17T09:41:00Z">
        <w:r w:rsidRPr="00CF7AB7">
          <w:rPr>
            <w:rFonts w:cs="Arial"/>
            <w:rtl/>
            <w:lang w:bidi="fa-IR"/>
          </w:rPr>
          <w:t>دربافت پ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 w:hint="eastAsia"/>
            <w:rtl/>
            <w:lang w:bidi="fa-IR"/>
          </w:rPr>
          <w:t>امک</w:t>
        </w:r>
        <w:r w:rsidRPr="00CF7AB7">
          <w:rPr>
            <w:rFonts w:cs="Arial"/>
            <w:rtl/>
            <w:lang w:bidi="fa-IR"/>
          </w:rPr>
          <w:t xml:space="preserve"> مبن</w:t>
        </w:r>
        <w:r w:rsidRPr="00CF7AB7">
          <w:rPr>
            <w:rFonts w:cs="Arial" w:hint="cs"/>
            <w:rtl/>
            <w:lang w:bidi="fa-IR"/>
          </w:rPr>
          <w:t>ی</w:t>
        </w:r>
        <w:r w:rsidRPr="00CF7AB7">
          <w:rPr>
            <w:rFonts w:cs="Arial"/>
            <w:rtl/>
            <w:lang w:bidi="fa-IR"/>
          </w:rPr>
          <w:t xml:space="preserve"> بر تا</w:t>
        </w:r>
        <w:r w:rsidRPr="00CF7AB7">
          <w:rPr>
            <w:rFonts w:cs="Arial" w:hint="cs"/>
            <w:rtl/>
            <w:lang w:bidi="fa-IR"/>
          </w:rPr>
          <w:t>یی</w:t>
        </w:r>
        <w:r w:rsidRPr="00CF7AB7">
          <w:rPr>
            <w:rFonts w:cs="Arial" w:hint="eastAsia"/>
            <w:rtl/>
            <w:lang w:bidi="fa-IR"/>
          </w:rPr>
          <w:t>د</w:t>
        </w:r>
        <w:r w:rsidRPr="00CF7AB7">
          <w:rPr>
            <w:rFonts w:cs="Arial"/>
            <w:rtl/>
            <w:lang w:bidi="fa-IR"/>
          </w:rPr>
          <w:t xml:space="preserve"> سفارش و درخواست فاکتور</w:t>
        </w:r>
      </w:ins>
      <w:bookmarkStart w:id="65" w:name="_GoBack"/>
      <w:bookmarkEnd w:id="65"/>
    </w:p>
    <w:sectPr w:rsidR="00C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teza farsiabi">
    <w15:presenceInfo w15:providerId="Windows Live" w15:userId="356362f971cd4e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28"/>
    <w:rsid w:val="00405228"/>
    <w:rsid w:val="00405B7E"/>
    <w:rsid w:val="00CE3508"/>
    <w:rsid w:val="00CF7AB7"/>
    <w:rsid w:val="00EC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E8D4"/>
  <w15:chartTrackingRefBased/>
  <w15:docId w15:val="{CBAC0C3F-D7D5-4701-B961-FFE70FC9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farsiabi</dc:creator>
  <cp:keywords/>
  <dc:description/>
  <cp:lastModifiedBy>morteza farsiabi</cp:lastModifiedBy>
  <cp:revision>4</cp:revision>
  <dcterms:created xsi:type="dcterms:W3CDTF">2020-03-17T05:32:00Z</dcterms:created>
  <dcterms:modified xsi:type="dcterms:W3CDTF">2020-03-17T06:14:00Z</dcterms:modified>
</cp:coreProperties>
</file>